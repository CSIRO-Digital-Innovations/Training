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834F" w14:textId="2290857D" w:rsidR="00206969" w:rsidRPr="00253F3F" w:rsidRDefault="00A362F3">
      <w:pPr>
        <w:rPr>
          <w:color w:val="FF0000"/>
          <w:lang w:val="en-US"/>
        </w:rPr>
      </w:pPr>
      <w:r w:rsidRPr="00253F3F">
        <w:rPr>
          <w:color w:val="FF0000"/>
          <w:lang w:val="en-US"/>
        </w:rPr>
        <w:t>Target word count 600 to 6</w:t>
      </w:r>
      <w:r w:rsidR="00253F3F" w:rsidRPr="00253F3F">
        <w:rPr>
          <w:color w:val="FF0000"/>
          <w:lang w:val="en-US"/>
        </w:rPr>
        <w:t>3</w:t>
      </w:r>
      <w:r w:rsidRPr="00253F3F">
        <w:rPr>
          <w:color w:val="FF0000"/>
          <w:lang w:val="en-US"/>
        </w:rPr>
        <w:t>0</w:t>
      </w:r>
    </w:p>
    <w:p w14:paraId="03C0E9ED" w14:textId="21E30DFA" w:rsidR="00A362F3" w:rsidRDefault="00A362F3">
      <w:pPr>
        <w:rPr>
          <w:lang w:val="en-US"/>
        </w:rPr>
      </w:pPr>
      <w:r>
        <w:rPr>
          <w:lang w:val="en-US"/>
        </w:rPr>
        <w:t xml:space="preserve">Title: </w:t>
      </w:r>
      <w:r w:rsidR="001A2C33">
        <w:rPr>
          <w:lang w:val="en-US"/>
        </w:rPr>
        <w:t>Highly productive crops can be more greenhouse gas efficient</w:t>
      </w:r>
    </w:p>
    <w:p w14:paraId="5534E0A2" w14:textId="45BD886D" w:rsidR="00A362F3" w:rsidRDefault="00A362F3">
      <w:pPr>
        <w:rPr>
          <w:lang w:val="en-US"/>
        </w:rPr>
      </w:pPr>
      <w:r>
        <w:rPr>
          <w:lang w:val="en-US"/>
        </w:rPr>
        <w:t xml:space="preserve">Precede: </w:t>
      </w:r>
      <w:r w:rsidR="00256C07">
        <w:rPr>
          <w:lang w:val="en-US"/>
        </w:rPr>
        <w:t>By optimi</w:t>
      </w:r>
      <w:r w:rsidR="003630AA">
        <w:rPr>
          <w:lang w:val="en-US"/>
        </w:rPr>
        <w:t>s</w:t>
      </w:r>
      <w:r w:rsidR="00256C07">
        <w:rPr>
          <w:lang w:val="en-US"/>
        </w:rPr>
        <w:t>ing nitrogen efficiency</w:t>
      </w:r>
      <w:r w:rsidR="003630AA">
        <w:rPr>
          <w:lang w:val="en-US"/>
        </w:rPr>
        <w:t>,</w:t>
      </w:r>
      <w:r w:rsidR="00256C07">
        <w:rPr>
          <w:lang w:val="en-US"/>
        </w:rPr>
        <w:t xml:space="preserve"> it is possible to </w:t>
      </w:r>
      <w:r w:rsidR="000A66AF">
        <w:rPr>
          <w:lang w:val="en-US"/>
        </w:rPr>
        <w:t xml:space="preserve">improve financial returns and </w:t>
      </w:r>
      <w:r w:rsidR="003921F9">
        <w:rPr>
          <w:lang w:val="en-US"/>
        </w:rPr>
        <w:t>reduce greenhouse gas emission</w:t>
      </w:r>
      <w:r w:rsidR="003630AA">
        <w:rPr>
          <w:lang w:val="en-US"/>
        </w:rPr>
        <w:t>s per tonne of grain produced</w:t>
      </w:r>
      <w:r w:rsidR="003921F9">
        <w:rPr>
          <w:lang w:val="en-US"/>
        </w:rPr>
        <w:t xml:space="preserve"> </w:t>
      </w:r>
    </w:p>
    <w:p w14:paraId="5ECD75BF" w14:textId="32921540" w:rsidR="00A362F3" w:rsidRDefault="00A362F3">
      <w:pPr>
        <w:rPr>
          <w:lang w:val="en-US"/>
        </w:rPr>
      </w:pPr>
      <w:r>
        <w:rPr>
          <w:lang w:val="en-US"/>
        </w:rPr>
        <w:t>By</w:t>
      </w:r>
      <w:r w:rsidR="00C15B75">
        <w:rPr>
          <w:lang w:val="en-US"/>
        </w:rPr>
        <w:t xml:space="preserve"> Dr </w:t>
      </w:r>
      <w:r w:rsidR="00C15B75">
        <w:t>Maartje Sevenster,</w:t>
      </w:r>
      <w:r>
        <w:rPr>
          <w:lang w:val="en-US"/>
        </w:rPr>
        <w:t xml:space="preserve"> </w:t>
      </w:r>
      <w:r w:rsidR="0006104A">
        <w:rPr>
          <w:lang w:val="en-US"/>
        </w:rPr>
        <w:t xml:space="preserve">Dr </w:t>
      </w:r>
      <w:r w:rsidR="0006104A" w:rsidRPr="00887060">
        <w:rPr>
          <w:rFonts w:ascii="Calibri" w:eastAsia="Times New Roman" w:hAnsi="Calibri" w:cs="Calibri"/>
          <w:lang w:eastAsia="en-AU"/>
        </w:rPr>
        <w:t>Lindsay Bell</w:t>
      </w:r>
    </w:p>
    <w:p w14:paraId="1E661A7C" w14:textId="56BD35D0" w:rsidR="00A362F3" w:rsidRDefault="00B744AB">
      <w:pPr>
        <w:rPr>
          <w:lang w:val="en-US"/>
        </w:rPr>
      </w:pPr>
      <w:r>
        <w:rPr>
          <w:lang w:val="en-US"/>
        </w:rPr>
        <w:t>Key points</w:t>
      </w:r>
    </w:p>
    <w:p w14:paraId="5C78A1B2" w14:textId="7AF0C12B" w:rsidR="00B744AB" w:rsidRDefault="009D3EE8" w:rsidP="00B74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Nitrogen losses account for the largest greenhouse gas emissions in the grains industry</w:t>
      </w:r>
    </w:p>
    <w:p w14:paraId="19759BBE" w14:textId="15093766" w:rsidR="009D3EE8" w:rsidRDefault="009D3EE8" w:rsidP="00B74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represents both a financial and </w:t>
      </w:r>
      <w:r w:rsidR="00D15366">
        <w:rPr>
          <w:lang w:val="en-US"/>
        </w:rPr>
        <w:t>environmental cost</w:t>
      </w:r>
    </w:p>
    <w:p w14:paraId="1BED5B32" w14:textId="4B4902D6" w:rsidR="00D15366" w:rsidRPr="00B744AB" w:rsidRDefault="00D15366" w:rsidP="00B74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Fertiliser application practices that improve nitrogen use efficiency have the potential to increase yield and reduce </w:t>
      </w:r>
      <w:r w:rsidR="000A5D23">
        <w:rPr>
          <w:lang w:val="en-US"/>
        </w:rPr>
        <w:t>emissions per tonne produced</w:t>
      </w:r>
    </w:p>
    <w:p w14:paraId="4651500E" w14:textId="062188B5" w:rsidR="005C6D2B" w:rsidRDefault="004F5029">
      <w:pPr>
        <w:rPr>
          <w:lang w:val="en-US"/>
        </w:rPr>
      </w:pPr>
      <w:r>
        <w:rPr>
          <w:lang w:val="en-US"/>
        </w:rPr>
        <w:t>N</w:t>
      </w:r>
      <w:r w:rsidR="00091547">
        <w:rPr>
          <w:lang w:val="en-US"/>
        </w:rPr>
        <w:t xml:space="preserve">itrogen fertiliser is </w:t>
      </w:r>
      <w:r w:rsidR="00E10119">
        <w:rPr>
          <w:lang w:val="en-US"/>
        </w:rPr>
        <w:t xml:space="preserve">under the spotlight as </w:t>
      </w:r>
      <w:r w:rsidR="00091547">
        <w:rPr>
          <w:lang w:val="en-US"/>
        </w:rPr>
        <w:t>the largest source of greenhouse gas emissions</w:t>
      </w:r>
      <w:r w:rsidR="003C0418">
        <w:rPr>
          <w:lang w:val="en-US"/>
        </w:rPr>
        <w:t xml:space="preserve"> </w:t>
      </w:r>
      <w:r w:rsidR="00D803EF">
        <w:rPr>
          <w:lang w:val="en-US"/>
        </w:rPr>
        <w:t>in</w:t>
      </w:r>
      <w:r>
        <w:rPr>
          <w:lang w:val="en-US"/>
        </w:rPr>
        <w:t xml:space="preserve"> the grains industry</w:t>
      </w:r>
      <w:r w:rsidR="00091547">
        <w:rPr>
          <w:lang w:val="en-US"/>
        </w:rPr>
        <w:t>. But t</w:t>
      </w:r>
      <w:r w:rsidR="00F72E8D">
        <w:rPr>
          <w:lang w:val="en-US"/>
        </w:rPr>
        <w:t>he imperative to reduce</w:t>
      </w:r>
      <w:r w:rsidR="005C6D2B">
        <w:rPr>
          <w:lang w:val="en-US"/>
        </w:rPr>
        <w:t xml:space="preserve"> n</w:t>
      </w:r>
      <w:r w:rsidR="00565AB7">
        <w:rPr>
          <w:lang w:val="en-US"/>
        </w:rPr>
        <w:t xml:space="preserve">itrogen fertiliser losses </w:t>
      </w:r>
      <w:r w:rsidR="005C6D2B">
        <w:rPr>
          <w:lang w:val="en-US"/>
        </w:rPr>
        <w:t>is not just about reducing greenhouse gases, it is</w:t>
      </w:r>
      <w:r w:rsidR="003E2D87">
        <w:rPr>
          <w:lang w:val="en-US"/>
        </w:rPr>
        <w:t xml:space="preserve"> also about protecting</w:t>
      </w:r>
      <w:r w:rsidR="00B60BE1">
        <w:rPr>
          <w:lang w:val="en-US"/>
        </w:rPr>
        <w:t xml:space="preserve"> the bottom line</w:t>
      </w:r>
      <w:r w:rsidR="00EF7002">
        <w:rPr>
          <w:lang w:val="en-US"/>
        </w:rPr>
        <w:t>. F</w:t>
      </w:r>
      <w:r w:rsidR="00B60BE1">
        <w:rPr>
          <w:lang w:val="en-US"/>
        </w:rPr>
        <w:t xml:space="preserve">ertiliser is </w:t>
      </w:r>
      <w:r w:rsidR="00D72D08">
        <w:rPr>
          <w:lang w:val="en-US"/>
        </w:rPr>
        <w:t>simply too</w:t>
      </w:r>
      <w:r w:rsidR="003E2D87">
        <w:rPr>
          <w:lang w:val="en-US"/>
        </w:rPr>
        <w:t xml:space="preserve"> expensive </w:t>
      </w:r>
      <w:r w:rsidR="00B60BE1">
        <w:rPr>
          <w:lang w:val="en-US"/>
        </w:rPr>
        <w:t>to waste</w:t>
      </w:r>
      <w:r w:rsidR="003E2D87">
        <w:rPr>
          <w:lang w:val="en-US"/>
        </w:rPr>
        <w:t xml:space="preserve">. </w:t>
      </w:r>
    </w:p>
    <w:p w14:paraId="20940AC9" w14:textId="10AD9689" w:rsidR="00B744AB" w:rsidRDefault="004F5029">
      <w:pPr>
        <w:rPr>
          <w:lang w:val="en-US"/>
        </w:rPr>
      </w:pPr>
      <w:r>
        <w:rPr>
          <w:lang w:val="en-US"/>
        </w:rPr>
        <w:t>Greenhouse gas emissions are</w:t>
      </w:r>
      <w:r w:rsidR="000C7FD9">
        <w:rPr>
          <w:lang w:val="en-US"/>
        </w:rPr>
        <w:t xml:space="preserve"> generated via both the </w:t>
      </w:r>
      <w:r w:rsidR="005D6645">
        <w:rPr>
          <w:lang w:val="en-US"/>
        </w:rPr>
        <w:t>on</w:t>
      </w:r>
      <w:r w:rsidR="00565AB7">
        <w:rPr>
          <w:lang w:val="en-US"/>
        </w:rPr>
        <w:t>-</w:t>
      </w:r>
      <w:r w:rsidR="005D6645">
        <w:rPr>
          <w:lang w:val="en-US"/>
        </w:rPr>
        <w:t>farm</w:t>
      </w:r>
      <w:r w:rsidR="005B05D4">
        <w:rPr>
          <w:lang w:val="en-US"/>
        </w:rPr>
        <w:t xml:space="preserve"> </w:t>
      </w:r>
      <w:r w:rsidR="0027150A">
        <w:rPr>
          <w:lang w:val="en-US"/>
        </w:rPr>
        <w:t>application</w:t>
      </w:r>
      <w:r w:rsidR="000C7FD9">
        <w:rPr>
          <w:lang w:val="en-US"/>
        </w:rPr>
        <w:t xml:space="preserve"> </w:t>
      </w:r>
      <w:r w:rsidR="005B05D4">
        <w:rPr>
          <w:lang w:val="en-US"/>
        </w:rPr>
        <w:t xml:space="preserve">and </w:t>
      </w:r>
      <w:r w:rsidR="00A057E4">
        <w:rPr>
          <w:lang w:val="en-US"/>
        </w:rPr>
        <w:t>off</w:t>
      </w:r>
      <w:r w:rsidR="005B05D4">
        <w:rPr>
          <w:lang w:val="en-US"/>
        </w:rPr>
        <w:t xml:space="preserve">-farm </w:t>
      </w:r>
      <w:r w:rsidR="00A057E4">
        <w:rPr>
          <w:lang w:val="en-US"/>
        </w:rPr>
        <w:t xml:space="preserve">in the </w:t>
      </w:r>
      <w:r w:rsidR="005B05D4" w:rsidRPr="002822D1">
        <w:rPr>
          <w:lang w:val="en-US"/>
        </w:rPr>
        <w:t>manufactur</w:t>
      </w:r>
      <w:r w:rsidR="0027150A" w:rsidRPr="002822D1">
        <w:rPr>
          <w:lang w:val="en-US"/>
        </w:rPr>
        <w:t>ing</w:t>
      </w:r>
      <w:r w:rsidR="005B05D4" w:rsidRPr="002822D1">
        <w:rPr>
          <w:lang w:val="en-US"/>
        </w:rPr>
        <w:t xml:space="preserve"> and </w:t>
      </w:r>
      <w:r w:rsidR="00BB1051" w:rsidRPr="002822D1">
        <w:rPr>
          <w:lang w:val="en-US"/>
        </w:rPr>
        <w:t xml:space="preserve">energy </w:t>
      </w:r>
      <w:r w:rsidR="002822D1">
        <w:rPr>
          <w:lang w:val="en-US"/>
        </w:rPr>
        <w:t>sector</w:t>
      </w:r>
      <w:r w:rsidR="00F27E0D">
        <w:rPr>
          <w:lang w:val="en-US"/>
        </w:rPr>
        <w:t xml:space="preserve">. </w:t>
      </w:r>
      <w:ins w:id="0" w:author="Bell, Lindsay (A&amp;F, Toowoomba)" w:date="2022-10-25T07:59:00Z">
        <w:r w:rsidR="00F27E0D">
          <w:rPr>
            <w:lang w:val="en-US"/>
          </w:rPr>
          <w:t xml:space="preserve">Emissions associated with </w:t>
        </w:r>
      </w:ins>
      <w:ins w:id="1" w:author="Bell, Lindsay (A&amp;F, Toowoomba)" w:date="2022-10-25T08:18:00Z">
        <w:r w:rsidR="00D00781">
          <w:rPr>
            <w:lang w:val="en-US"/>
          </w:rPr>
          <w:t>n</w:t>
        </w:r>
      </w:ins>
      <w:ins w:id="2" w:author="Bell, Lindsay (A&amp;F, Toowoomba)" w:date="2022-10-25T07:59:00Z">
        <w:r w:rsidR="00F27E0D">
          <w:rPr>
            <w:lang w:val="en-US"/>
          </w:rPr>
          <w:t xml:space="preserve">itrogen </w:t>
        </w:r>
      </w:ins>
      <w:ins w:id="3" w:author="Bell, Lindsay (A&amp;F, Toowoomba)" w:date="2022-10-25T08:27:00Z">
        <w:r w:rsidR="00FF1247">
          <w:rPr>
            <w:lang w:val="en-US"/>
          </w:rPr>
          <w:t>fertilizers</w:t>
        </w:r>
      </w:ins>
      <w:ins w:id="4" w:author="Bell, Lindsay (A&amp;F, Toowoomba)" w:date="2022-10-25T07:59:00Z">
        <w:r w:rsidR="00F27E0D">
          <w:rPr>
            <w:lang w:val="en-US"/>
          </w:rPr>
          <w:t xml:space="preserve"> </w:t>
        </w:r>
      </w:ins>
      <w:del w:id="5" w:author="Bell, Lindsay (A&amp;F, Toowoomba)" w:date="2022-10-25T07:59:00Z">
        <w:r w:rsidR="00F63642" w:rsidDel="00F27E0D">
          <w:rPr>
            <w:lang w:val="en-US"/>
          </w:rPr>
          <w:delText>Nitrogen emissions</w:delText>
        </w:r>
        <w:r w:rsidR="002E52FD" w:rsidDel="00F27E0D">
          <w:rPr>
            <w:lang w:val="en-US"/>
          </w:rPr>
          <w:delText xml:space="preserve"> </w:delText>
        </w:r>
        <w:r w:rsidR="00B479A6" w:rsidDel="00F27E0D">
          <w:rPr>
            <w:lang w:val="en-US"/>
          </w:rPr>
          <w:delText>– particularly nitrous oxide (N</w:delText>
        </w:r>
        <w:r w:rsidR="00B479A6" w:rsidRPr="002822D1" w:rsidDel="00F27E0D">
          <w:rPr>
            <w:vertAlign w:val="subscript"/>
            <w:lang w:val="en-US"/>
          </w:rPr>
          <w:delText>2</w:delText>
        </w:r>
        <w:r w:rsidR="00B479A6" w:rsidDel="00F27E0D">
          <w:rPr>
            <w:lang w:val="en-US"/>
          </w:rPr>
          <w:delText xml:space="preserve">O) – </w:delText>
        </w:r>
      </w:del>
      <w:r w:rsidR="00F63642">
        <w:rPr>
          <w:lang w:val="en-US"/>
        </w:rPr>
        <w:t xml:space="preserve">account for </w:t>
      </w:r>
      <w:r w:rsidR="002E52FD">
        <w:rPr>
          <w:lang w:val="en-US"/>
        </w:rPr>
        <w:t xml:space="preserve">around </w:t>
      </w:r>
      <w:commentRangeStart w:id="6"/>
      <w:r w:rsidR="002E52FD">
        <w:rPr>
          <w:lang w:val="en-US"/>
        </w:rPr>
        <w:t xml:space="preserve">38 per cent </w:t>
      </w:r>
      <w:commentRangeEnd w:id="6"/>
      <w:r w:rsidR="00592FD4">
        <w:rPr>
          <w:rStyle w:val="CommentReference"/>
        </w:rPr>
        <w:commentReference w:id="6"/>
      </w:r>
      <w:r w:rsidR="002E52FD">
        <w:rPr>
          <w:lang w:val="en-US"/>
        </w:rPr>
        <w:t>of emissions in the grains industry</w:t>
      </w:r>
      <w:ins w:id="7" w:author="Bell, Lindsay (A&amp;F, Toowoomba)" w:date="2022-10-25T08:26:00Z">
        <w:r w:rsidR="006001F6">
          <w:rPr>
            <w:lang w:val="en-US"/>
          </w:rPr>
          <w:t xml:space="preserve">. </w:t>
        </w:r>
      </w:ins>
      <w:del w:id="8" w:author="Bell, Lindsay (A&amp;F, Toowoomba)" w:date="2022-10-25T08:26:00Z">
        <w:r w:rsidR="002E52FD" w:rsidDel="006E58B8">
          <w:rPr>
            <w:lang w:val="en-US"/>
          </w:rPr>
          <w:delText xml:space="preserve">, </w:delText>
        </w:r>
        <w:r w:rsidR="00F92C06" w:rsidDel="006E58B8">
          <w:rPr>
            <w:lang w:val="en-US"/>
          </w:rPr>
          <w:delText>of</w:delText>
        </w:r>
      </w:del>
      <w:ins w:id="9" w:author="Bell, Lindsay (A&amp;F, Toowoomba)" w:date="2022-10-25T08:26:00Z">
        <w:r w:rsidR="006E58B8">
          <w:rPr>
            <w:lang w:val="en-US"/>
          </w:rPr>
          <w:t>On farm losses</w:t>
        </w:r>
      </w:ins>
      <w:ins w:id="10" w:author="Bell, Lindsay (A&amp;F, Toowoomba)" w:date="2022-10-25T08:27:00Z">
        <w:r w:rsidR="006E58B8">
          <w:rPr>
            <w:lang w:val="en-US"/>
          </w:rPr>
          <w:t xml:space="preserve"> </w:t>
        </w:r>
        <w:r w:rsidR="006E58B8">
          <w:rPr>
            <w:lang w:val="en-US"/>
          </w:rPr>
          <w:t>– particularly losses of nitrous oxide (N</w:t>
        </w:r>
        <w:r w:rsidR="006E58B8" w:rsidRPr="00B577DC">
          <w:rPr>
            <w:vertAlign w:val="subscript"/>
            <w:lang w:val="en-US"/>
          </w:rPr>
          <w:t>2</w:t>
        </w:r>
        <w:r w:rsidR="006E58B8">
          <w:rPr>
            <w:lang w:val="en-US"/>
          </w:rPr>
          <w:t xml:space="preserve">O) </w:t>
        </w:r>
        <w:r w:rsidR="00FF1247">
          <w:rPr>
            <w:lang w:val="en-US"/>
          </w:rPr>
          <w:t>–</w:t>
        </w:r>
        <w:r w:rsidR="006E58B8">
          <w:rPr>
            <w:lang w:val="en-US"/>
          </w:rPr>
          <w:t xml:space="preserve"> </w:t>
        </w:r>
        <w:r w:rsidR="00FF1247">
          <w:rPr>
            <w:lang w:val="en-US"/>
          </w:rPr>
          <w:t xml:space="preserve">contribute </w:t>
        </w:r>
      </w:ins>
      <w:del w:id="11" w:author="Bell, Lindsay (A&amp;F, Toowoomba)" w:date="2022-10-25T08:27:00Z">
        <w:r w:rsidR="00F92C06" w:rsidDel="006E58B8">
          <w:rPr>
            <w:lang w:val="en-US"/>
          </w:rPr>
          <w:delText xml:space="preserve"> </w:delText>
        </w:r>
        <w:r w:rsidR="00F92C06" w:rsidDel="00FF1247">
          <w:rPr>
            <w:lang w:val="en-US"/>
          </w:rPr>
          <w:delText xml:space="preserve">which </w:delText>
        </w:r>
      </w:del>
      <w:r w:rsidR="002E52FD">
        <w:rPr>
          <w:lang w:val="en-US"/>
        </w:rPr>
        <w:t xml:space="preserve">15 per cent </w:t>
      </w:r>
      <w:ins w:id="12" w:author="Bell, Lindsay (A&amp;F, Toowoomba)" w:date="2022-10-25T08:27:00Z">
        <w:r w:rsidR="00FF1247">
          <w:rPr>
            <w:lang w:val="en-US"/>
          </w:rPr>
          <w:t xml:space="preserve">of emissions which </w:t>
        </w:r>
      </w:ins>
      <w:del w:id="13" w:author="Bell, Lindsay (A&amp;F, Toowoomba)" w:date="2022-10-25T08:27:00Z">
        <w:r w:rsidR="00F92C06" w:rsidDel="00FF1247">
          <w:rPr>
            <w:lang w:val="en-US"/>
          </w:rPr>
          <w:delText xml:space="preserve">is on-farm </w:delText>
        </w:r>
        <w:r w:rsidR="00D51ED7" w:rsidDel="00FF1247">
          <w:rPr>
            <w:lang w:val="en-US"/>
          </w:rPr>
          <w:delText xml:space="preserve">losses that </w:delText>
        </w:r>
      </w:del>
      <w:r w:rsidR="00D51ED7">
        <w:rPr>
          <w:lang w:val="en-US"/>
        </w:rPr>
        <w:t xml:space="preserve">could </w:t>
      </w:r>
      <w:r w:rsidR="00F92C06">
        <w:rPr>
          <w:lang w:val="en-US"/>
        </w:rPr>
        <w:t>potentially</w:t>
      </w:r>
      <w:r w:rsidR="00D51ED7">
        <w:rPr>
          <w:lang w:val="en-US"/>
        </w:rPr>
        <w:t xml:space="preserve"> be reduced by improving nitrogen management practices</w:t>
      </w:r>
      <w:r w:rsidR="00F92C06">
        <w:rPr>
          <w:lang w:val="en-US"/>
        </w:rPr>
        <w:t>.</w:t>
      </w:r>
    </w:p>
    <w:p w14:paraId="727D8692" w14:textId="6820427D" w:rsidR="00C653ED" w:rsidRDefault="00C653ED" w:rsidP="00C653ED">
      <w:pPr>
        <w:rPr>
          <w:lang w:val="en-US"/>
        </w:rPr>
      </w:pPr>
      <w:r>
        <w:rPr>
          <w:lang w:val="en-US"/>
        </w:rPr>
        <w:t>Using less fertiliser is not the solution.</w:t>
      </w:r>
      <w:r w:rsidR="00415C0C">
        <w:rPr>
          <w:lang w:val="en-US"/>
        </w:rPr>
        <w:t xml:space="preserve"> Reducing fertiliser rates</w:t>
      </w:r>
      <w:r w:rsidR="00122733">
        <w:rPr>
          <w:lang w:val="en-US"/>
        </w:rPr>
        <w:t xml:space="preserve"> reduces yield, mines nitrogen and carbon and reduces the ability of the soil to buffer emissions.</w:t>
      </w:r>
    </w:p>
    <w:p w14:paraId="7819E0A2" w14:textId="1C523309" w:rsidR="00EA4252" w:rsidRDefault="00EA4252" w:rsidP="00EA4252">
      <w:pPr>
        <w:pStyle w:val="Heading2"/>
        <w:rPr>
          <w:lang w:val="en-US"/>
        </w:rPr>
      </w:pPr>
      <w:r>
        <w:rPr>
          <w:lang w:val="en-US"/>
        </w:rPr>
        <w:t>Tackling emissions</w:t>
      </w:r>
    </w:p>
    <w:p w14:paraId="46B19655" w14:textId="34EB56CB" w:rsidR="002B00F8" w:rsidRDefault="0095517E">
      <w:pPr>
        <w:rPr>
          <w:lang w:val="en-US"/>
        </w:rPr>
      </w:pPr>
      <w:r>
        <w:rPr>
          <w:lang w:val="en-US"/>
        </w:rPr>
        <w:t xml:space="preserve">To evaluate </w:t>
      </w:r>
      <w:r w:rsidR="004E7E4B">
        <w:rPr>
          <w:lang w:val="en-US"/>
        </w:rPr>
        <w:t>the potential</w:t>
      </w:r>
      <w:r w:rsidR="004B597B">
        <w:rPr>
          <w:lang w:val="en-US"/>
        </w:rPr>
        <w:t xml:space="preserve"> to reduce </w:t>
      </w:r>
      <w:del w:id="14" w:author="Bell, Lindsay (A&amp;F, Toowoomba)" w:date="2022-10-25T08:28:00Z">
        <w:r w:rsidR="00145041" w:rsidDel="00D74A3B">
          <w:rPr>
            <w:lang w:val="en-US"/>
          </w:rPr>
          <w:delText xml:space="preserve">nitrogen </w:delText>
        </w:r>
      </w:del>
      <w:r w:rsidR="004B597B">
        <w:rPr>
          <w:lang w:val="en-US"/>
        </w:rPr>
        <w:t>greenhouse gas emissions</w:t>
      </w:r>
      <w:ins w:id="15" w:author="Bell, Lindsay (A&amp;F, Toowoomba)" w:date="2022-10-25T08:28:00Z">
        <w:r w:rsidR="00FD2F52">
          <w:rPr>
            <w:lang w:val="en-US"/>
          </w:rPr>
          <w:t xml:space="preserve"> from the</w:t>
        </w:r>
      </w:ins>
      <w:ins w:id="16" w:author="Bell, Lindsay (A&amp;F, Toowoomba)" w:date="2022-10-25T08:29:00Z">
        <w:r w:rsidR="00FD2F52">
          <w:rPr>
            <w:lang w:val="en-US"/>
          </w:rPr>
          <w:t xml:space="preserve"> grains sector</w:t>
        </w:r>
      </w:ins>
      <w:r w:rsidR="004B597B">
        <w:rPr>
          <w:lang w:val="en-US"/>
        </w:rPr>
        <w:t xml:space="preserve">, GRDC invested in </w:t>
      </w:r>
      <w:r w:rsidR="004E7E4B">
        <w:rPr>
          <w:lang w:val="en-US"/>
        </w:rPr>
        <w:t xml:space="preserve">modelling analysis </w:t>
      </w:r>
      <w:r w:rsidR="00143670">
        <w:rPr>
          <w:lang w:val="en-US"/>
        </w:rPr>
        <w:t xml:space="preserve">across every subregion of Australia. The work was </w:t>
      </w:r>
      <w:r w:rsidR="004E7E4B">
        <w:rPr>
          <w:lang w:val="en-US"/>
        </w:rPr>
        <w:t xml:space="preserve">led by </w:t>
      </w:r>
      <w:r w:rsidR="004B597B">
        <w:rPr>
          <w:lang w:val="en-US"/>
        </w:rPr>
        <w:t xml:space="preserve">CSIRO </w:t>
      </w:r>
      <w:r w:rsidR="004B597B" w:rsidRPr="000D1E3A">
        <w:rPr>
          <w:lang w:val="en-US"/>
        </w:rPr>
        <w:t>Agriculture and Food</w:t>
      </w:r>
      <w:r w:rsidR="00143670">
        <w:rPr>
          <w:lang w:val="en-US"/>
        </w:rPr>
        <w:t xml:space="preserve"> in partnership with the </w:t>
      </w:r>
      <w:r w:rsidR="00F833BF" w:rsidRPr="009E2590">
        <w:t>NSW Department of Primary Industries</w:t>
      </w:r>
      <w:r w:rsidR="009515A7">
        <w:rPr>
          <w:lang w:val="en-US"/>
        </w:rPr>
        <w:t xml:space="preserve">. </w:t>
      </w:r>
    </w:p>
    <w:p w14:paraId="51EC1833" w14:textId="436D823D" w:rsidR="003903FE" w:rsidRDefault="00B33D09" w:rsidP="003903FE">
      <w:pPr>
        <w:rPr>
          <w:lang w:val="en-US"/>
        </w:rPr>
      </w:pPr>
      <w:r>
        <w:rPr>
          <w:lang w:val="en-US"/>
        </w:rPr>
        <w:t>The analysis found that b</w:t>
      </w:r>
      <w:r w:rsidR="003903FE">
        <w:rPr>
          <w:lang w:val="en-US"/>
        </w:rPr>
        <w:t>y improving the efficiency of nitrogen use, growers stand to increase yields and generate a 10 per cent reduction in the intensity of total emissions</w:t>
      </w:r>
      <w:del w:id="17" w:author="Bell, Lindsay (A&amp;F, Toowoomba)" w:date="2022-10-25T08:29:00Z">
        <w:r w:rsidR="003903FE" w:rsidDel="00FD2F52">
          <w:rPr>
            <w:lang w:val="en-US"/>
          </w:rPr>
          <w:delText xml:space="preserve"> – including off-farm emissions</w:delText>
        </w:r>
      </w:del>
      <w:r w:rsidR="003903FE">
        <w:rPr>
          <w:lang w:val="en-US"/>
        </w:rPr>
        <w:t xml:space="preserve">. </w:t>
      </w:r>
    </w:p>
    <w:p w14:paraId="07696CAC" w14:textId="432ABA79" w:rsidR="0095517E" w:rsidRDefault="00B33D09">
      <w:pPr>
        <w:rPr>
          <w:lang w:val="en-US"/>
        </w:rPr>
      </w:pPr>
      <w:r>
        <w:rPr>
          <w:lang w:val="en-US"/>
        </w:rPr>
        <w:t>Y</w:t>
      </w:r>
      <w:r w:rsidR="00BE15B0">
        <w:rPr>
          <w:lang w:val="en-US"/>
        </w:rPr>
        <w:t xml:space="preserve">ield, nitrogen losses and soil carbon processes </w:t>
      </w:r>
      <w:r>
        <w:rPr>
          <w:lang w:val="en-US"/>
        </w:rPr>
        <w:t xml:space="preserve">were analysed using the APSIM model </w:t>
      </w:r>
      <w:r w:rsidR="00BE15B0">
        <w:rPr>
          <w:lang w:val="en-US"/>
        </w:rPr>
        <w:t xml:space="preserve">in </w:t>
      </w:r>
      <w:r w:rsidR="005F38E3">
        <w:rPr>
          <w:lang w:val="en-US"/>
        </w:rPr>
        <w:t>locally relevant cropping sequences over a 30</w:t>
      </w:r>
      <w:r w:rsidR="000D1E3A">
        <w:rPr>
          <w:lang w:val="en-US"/>
        </w:rPr>
        <w:t>-</w:t>
      </w:r>
      <w:r w:rsidR="005F38E3">
        <w:rPr>
          <w:lang w:val="en-US"/>
        </w:rPr>
        <w:t>year period – 1990 to 2019</w:t>
      </w:r>
      <w:r w:rsidR="00BE15B0">
        <w:rPr>
          <w:lang w:val="en-US"/>
        </w:rPr>
        <w:t>.</w:t>
      </w:r>
      <w:r w:rsidR="00915E65">
        <w:rPr>
          <w:lang w:val="en-US"/>
        </w:rPr>
        <w:t xml:space="preserve"> </w:t>
      </w:r>
      <w:r w:rsidR="002C1F62">
        <w:rPr>
          <w:lang w:val="en-US"/>
        </w:rPr>
        <w:t xml:space="preserve">Modelling allowed the exploration of the </w:t>
      </w:r>
      <w:r w:rsidR="00915E65">
        <w:rPr>
          <w:lang w:val="en-US"/>
        </w:rPr>
        <w:t xml:space="preserve">impact of different nitrogen management strategies </w:t>
      </w:r>
      <w:r w:rsidR="002C1F62">
        <w:rPr>
          <w:lang w:val="en-US"/>
        </w:rPr>
        <w:t xml:space="preserve">across </w:t>
      </w:r>
      <w:r w:rsidR="00915E65">
        <w:rPr>
          <w:lang w:val="en-US"/>
        </w:rPr>
        <w:t xml:space="preserve">a </w:t>
      </w:r>
      <w:r w:rsidR="00C163FF">
        <w:rPr>
          <w:lang w:val="en-US"/>
        </w:rPr>
        <w:t xml:space="preserve">broad </w:t>
      </w:r>
      <w:r w:rsidR="00915E65">
        <w:rPr>
          <w:lang w:val="en-US"/>
        </w:rPr>
        <w:t xml:space="preserve">range of environments and seasonal conditions. </w:t>
      </w:r>
    </w:p>
    <w:p w14:paraId="67094CFF" w14:textId="65C86498" w:rsidR="00CE7730" w:rsidRDefault="00714FFF" w:rsidP="00CE7730">
      <w:pPr>
        <w:rPr>
          <w:lang w:val="en-US"/>
        </w:rPr>
      </w:pPr>
      <w:r>
        <w:rPr>
          <w:lang w:val="en-US"/>
        </w:rPr>
        <w:t xml:space="preserve">The current best management practice of </w:t>
      </w:r>
      <w:r w:rsidR="00F904F4">
        <w:rPr>
          <w:lang w:val="en-US"/>
        </w:rPr>
        <w:t>split application</w:t>
      </w:r>
      <w:r>
        <w:rPr>
          <w:lang w:val="en-US"/>
        </w:rPr>
        <w:t xml:space="preserve"> – dependent on seasonal outlook and soil moisture – was compared with a </w:t>
      </w:r>
      <w:r w:rsidRPr="00714FFF">
        <w:rPr>
          <w:i/>
          <w:iCs/>
          <w:lang w:val="en-US"/>
        </w:rPr>
        <w:t>perfect</w:t>
      </w:r>
      <w:r>
        <w:rPr>
          <w:lang w:val="en-US"/>
        </w:rPr>
        <w:t xml:space="preserve"> (but not currently </w:t>
      </w:r>
      <w:commentRangeStart w:id="18"/>
      <w:r>
        <w:rPr>
          <w:lang w:val="en-US"/>
        </w:rPr>
        <w:t>possible</w:t>
      </w:r>
      <w:commentRangeEnd w:id="18"/>
      <w:r>
        <w:rPr>
          <w:rStyle w:val="CommentReference"/>
        </w:rPr>
        <w:commentReference w:id="18"/>
      </w:r>
      <w:r>
        <w:rPr>
          <w:lang w:val="en-US"/>
        </w:rPr>
        <w:t>) scenario where nitrogen was continually topped up through to flowering</w:t>
      </w:r>
      <w:r w:rsidR="00B006B5">
        <w:rPr>
          <w:lang w:val="en-US"/>
        </w:rPr>
        <w:t>. Application r</w:t>
      </w:r>
      <w:r w:rsidR="00046CF7">
        <w:rPr>
          <w:lang w:val="en-US"/>
        </w:rPr>
        <w:t>ates were based on</w:t>
      </w:r>
      <w:r w:rsidR="005E2B8F">
        <w:rPr>
          <w:lang w:val="en-US"/>
        </w:rPr>
        <w:t xml:space="preserve"> </w:t>
      </w:r>
      <w:r w:rsidR="00046CF7">
        <w:rPr>
          <w:lang w:val="en-US"/>
        </w:rPr>
        <w:t xml:space="preserve">a </w:t>
      </w:r>
      <w:r w:rsidR="004B61DA">
        <w:rPr>
          <w:lang w:val="en-US"/>
        </w:rPr>
        <w:t xml:space="preserve">2005 </w:t>
      </w:r>
      <w:r w:rsidR="00CE7730">
        <w:rPr>
          <w:lang w:val="en-US"/>
        </w:rPr>
        <w:t xml:space="preserve">baseline average </w:t>
      </w:r>
      <w:r w:rsidR="004B61DA">
        <w:rPr>
          <w:lang w:val="en-US"/>
        </w:rPr>
        <w:t xml:space="preserve">of </w:t>
      </w:r>
      <w:r w:rsidR="00CE7730">
        <w:rPr>
          <w:lang w:val="en-US"/>
        </w:rPr>
        <w:t>38 kilograms of nitrogen per hectare</w:t>
      </w:r>
      <w:r w:rsidR="00046CF7">
        <w:rPr>
          <w:lang w:val="en-US"/>
        </w:rPr>
        <w:t xml:space="preserve"> </w:t>
      </w:r>
      <w:r w:rsidR="00A472F7">
        <w:rPr>
          <w:lang w:val="en-US"/>
        </w:rPr>
        <w:t>or</w:t>
      </w:r>
      <w:r w:rsidR="00046CF7">
        <w:rPr>
          <w:lang w:val="en-US"/>
        </w:rPr>
        <w:t xml:space="preserve"> </w:t>
      </w:r>
      <w:r w:rsidR="004B61DA">
        <w:rPr>
          <w:lang w:val="en-US"/>
        </w:rPr>
        <w:t>2015</w:t>
      </w:r>
      <w:r w:rsidR="00CE7730">
        <w:rPr>
          <w:lang w:val="en-US"/>
        </w:rPr>
        <w:t xml:space="preserve"> rates </w:t>
      </w:r>
      <w:r w:rsidR="00046CF7">
        <w:rPr>
          <w:lang w:val="en-US"/>
        </w:rPr>
        <w:t xml:space="preserve">of </w:t>
      </w:r>
      <w:r w:rsidR="00CE7730">
        <w:rPr>
          <w:lang w:val="en-US"/>
        </w:rPr>
        <w:t>58 kg N/ha</w:t>
      </w:r>
      <w:r w:rsidR="00046CF7">
        <w:rPr>
          <w:lang w:val="en-US"/>
        </w:rPr>
        <w:t xml:space="preserve">. </w:t>
      </w:r>
    </w:p>
    <w:p w14:paraId="620A4DE1" w14:textId="74BE514F" w:rsidR="000666E5" w:rsidRDefault="00DD3168">
      <w:pPr>
        <w:rPr>
          <w:lang w:val="en-US"/>
        </w:rPr>
      </w:pPr>
      <w:r>
        <w:rPr>
          <w:lang w:val="en-US"/>
        </w:rPr>
        <w:t>The results clearly showed that</w:t>
      </w:r>
      <w:r w:rsidR="001215F6">
        <w:rPr>
          <w:lang w:val="en-US"/>
        </w:rPr>
        <w:t>, across Australia,</w:t>
      </w:r>
      <w:r>
        <w:rPr>
          <w:lang w:val="en-US"/>
        </w:rPr>
        <w:t xml:space="preserve"> what is better for the bottom line is better for </w:t>
      </w:r>
      <w:r w:rsidR="00332195">
        <w:rPr>
          <w:lang w:val="en-US"/>
        </w:rPr>
        <w:t>the environment</w:t>
      </w:r>
      <w:r>
        <w:rPr>
          <w:lang w:val="en-US"/>
        </w:rPr>
        <w:t>.</w:t>
      </w:r>
    </w:p>
    <w:p w14:paraId="0678247E" w14:textId="4F725D55" w:rsidR="008A5208" w:rsidRDefault="008A5208" w:rsidP="008A5208">
      <w:pPr>
        <w:pStyle w:val="Heading2"/>
        <w:rPr>
          <w:lang w:val="en-US"/>
        </w:rPr>
      </w:pPr>
      <w:r>
        <w:rPr>
          <w:lang w:val="en-US"/>
        </w:rPr>
        <w:lastRenderedPageBreak/>
        <w:t>Yield is critical</w:t>
      </w:r>
    </w:p>
    <w:p w14:paraId="6E7F6522" w14:textId="4595151D" w:rsidR="00F66CE3" w:rsidRDefault="00883EA5" w:rsidP="00883EA5">
      <w:pPr>
        <w:rPr>
          <w:lang w:val="en-US"/>
        </w:rPr>
      </w:pPr>
      <w:r>
        <w:rPr>
          <w:lang w:val="en-US"/>
        </w:rPr>
        <w:t>As expected, increased rates of nitrogen fertiliser led to increased greenhouse gas emissions</w:t>
      </w:r>
      <w:r w:rsidR="006D28E6">
        <w:rPr>
          <w:lang w:val="en-US"/>
        </w:rPr>
        <w:t xml:space="preserve"> per hectare (Figure 1A)</w:t>
      </w:r>
      <w:r>
        <w:rPr>
          <w:lang w:val="en-US"/>
        </w:rPr>
        <w:t xml:space="preserve">, but grain production increased at a greater rate. </w:t>
      </w:r>
      <w:r w:rsidR="006C0439">
        <w:rPr>
          <w:lang w:val="en-US"/>
        </w:rPr>
        <w:t xml:space="preserve">Emissions per hectare increased, but </w:t>
      </w:r>
      <w:r w:rsidR="00A27D8D">
        <w:rPr>
          <w:lang w:val="en-US"/>
        </w:rPr>
        <w:t xml:space="preserve">the intensity – or </w:t>
      </w:r>
      <w:r w:rsidR="006C0439">
        <w:rPr>
          <w:lang w:val="en-US"/>
        </w:rPr>
        <w:t>emissions per tonne of grain produc</w:t>
      </w:r>
      <w:r w:rsidR="00A27D8D">
        <w:rPr>
          <w:lang w:val="en-US"/>
        </w:rPr>
        <w:t>tion</w:t>
      </w:r>
      <w:r w:rsidR="006C0439">
        <w:rPr>
          <w:lang w:val="en-US"/>
        </w:rPr>
        <w:t xml:space="preserve"> </w:t>
      </w:r>
      <w:r w:rsidR="00A27D8D">
        <w:rPr>
          <w:lang w:val="en-US"/>
        </w:rPr>
        <w:t xml:space="preserve">– </w:t>
      </w:r>
      <w:r w:rsidR="006C0439">
        <w:rPr>
          <w:lang w:val="en-US"/>
        </w:rPr>
        <w:t>decreased</w:t>
      </w:r>
      <w:r w:rsidR="001A163F">
        <w:rPr>
          <w:lang w:val="en-US"/>
        </w:rPr>
        <w:t xml:space="preserve"> (see Figure 1</w:t>
      </w:r>
      <w:r w:rsidR="006D28E6">
        <w:rPr>
          <w:lang w:val="en-US"/>
        </w:rPr>
        <w:t>B</w:t>
      </w:r>
      <w:r w:rsidR="001A163F">
        <w:rPr>
          <w:lang w:val="en-US"/>
        </w:rPr>
        <w:t>)</w:t>
      </w:r>
      <w:r w:rsidR="006C0439">
        <w:rPr>
          <w:lang w:val="en-US"/>
        </w:rPr>
        <w:t xml:space="preserve">. </w:t>
      </w:r>
    </w:p>
    <w:p w14:paraId="1B38B7BA" w14:textId="25C2A6E4" w:rsidR="00096166" w:rsidRDefault="001263D5" w:rsidP="00883EA5">
      <w:pPr>
        <w:rPr>
          <w:lang w:val="en-US"/>
        </w:rPr>
      </w:pPr>
      <w:r>
        <w:rPr>
          <w:lang w:val="en-US"/>
        </w:rPr>
        <w:t>Th</w:t>
      </w:r>
      <w:r w:rsidR="00C1215B">
        <w:rPr>
          <w:lang w:val="en-US"/>
        </w:rPr>
        <w:t xml:space="preserve">is reduction in greenhouse gas emissions is driven by carbon. </w:t>
      </w:r>
      <w:r w:rsidR="009E6F8F">
        <w:rPr>
          <w:lang w:val="en-US"/>
        </w:rPr>
        <w:t>Yes</w:t>
      </w:r>
      <w:r w:rsidR="00AC7064">
        <w:rPr>
          <w:lang w:val="en-US"/>
        </w:rPr>
        <w:t xml:space="preserve"> –</w:t>
      </w:r>
      <w:r w:rsidR="009E6F8F">
        <w:rPr>
          <w:lang w:val="en-US"/>
        </w:rPr>
        <w:t xml:space="preserve"> increasing the rate of nitrogen led to higher nitrous oxide emissions</w:t>
      </w:r>
      <w:r w:rsidR="00B91B51">
        <w:rPr>
          <w:lang w:val="en-US"/>
        </w:rPr>
        <w:t>, b</w:t>
      </w:r>
      <w:r w:rsidR="009E6F8F">
        <w:rPr>
          <w:lang w:val="en-US"/>
        </w:rPr>
        <w:t xml:space="preserve">ut </w:t>
      </w:r>
      <w:r w:rsidR="000907A4">
        <w:rPr>
          <w:lang w:val="en-US"/>
        </w:rPr>
        <w:t xml:space="preserve">by generating more crop biomass </w:t>
      </w:r>
      <w:r w:rsidR="009D1EBB">
        <w:rPr>
          <w:lang w:val="en-US"/>
        </w:rPr>
        <w:t>this c</w:t>
      </w:r>
      <w:r w:rsidR="00330545">
        <w:rPr>
          <w:lang w:val="en-US"/>
        </w:rPr>
        <w:t>ould</w:t>
      </w:r>
      <w:r w:rsidR="009D1EBB">
        <w:rPr>
          <w:lang w:val="en-US"/>
        </w:rPr>
        <w:t xml:space="preserve"> be </w:t>
      </w:r>
      <w:r w:rsidR="009E6F8F">
        <w:rPr>
          <w:lang w:val="en-US"/>
        </w:rPr>
        <w:t xml:space="preserve">offset by lower soil carbon </w:t>
      </w:r>
      <w:r w:rsidR="000907A4">
        <w:rPr>
          <w:lang w:val="en-US"/>
        </w:rPr>
        <w:t>emissions</w:t>
      </w:r>
      <w:r w:rsidR="00610E1C">
        <w:rPr>
          <w:lang w:val="en-US"/>
        </w:rPr>
        <w:t xml:space="preserve"> and in some cases by carbon fixation</w:t>
      </w:r>
      <w:r w:rsidR="000907A4">
        <w:rPr>
          <w:lang w:val="en-US"/>
        </w:rPr>
        <w:t xml:space="preserve">. </w:t>
      </w:r>
    </w:p>
    <w:p w14:paraId="26061C44" w14:textId="724DB6CE" w:rsidR="00183960" w:rsidRDefault="00E01EA3" w:rsidP="00883EA5">
      <w:pPr>
        <w:rPr>
          <w:lang w:val="en-US"/>
        </w:rPr>
      </w:pPr>
      <w:r>
        <w:rPr>
          <w:lang w:val="en-US"/>
        </w:rPr>
        <w:t xml:space="preserve">For instance, </w:t>
      </w:r>
      <w:r w:rsidR="000944B0">
        <w:rPr>
          <w:lang w:val="en-US"/>
        </w:rPr>
        <w:t xml:space="preserve">while </w:t>
      </w:r>
      <w:r>
        <w:rPr>
          <w:lang w:val="en-US"/>
        </w:rPr>
        <w:t>increasing the nitrogen rate from the 2005 baseline to a best</w:t>
      </w:r>
      <w:r w:rsidR="00BC43DD">
        <w:rPr>
          <w:lang w:val="en-US"/>
        </w:rPr>
        <w:t>-</w:t>
      </w:r>
      <w:r>
        <w:rPr>
          <w:lang w:val="en-US"/>
        </w:rPr>
        <w:t>practice strategy increased nitrous oxide emissions (</w:t>
      </w:r>
      <w:r w:rsidR="001F1FB0">
        <w:rPr>
          <w:lang w:val="en-US"/>
        </w:rPr>
        <w:t xml:space="preserve">Figure 1A, </w:t>
      </w:r>
      <w:r>
        <w:rPr>
          <w:lang w:val="en-US"/>
        </w:rPr>
        <w:t>light green), soil carbon loss was reversed</w:t>
      </w:r>
      <w:r w:rsidR="001F1FB0">
        <w:rPr>
          <w:lang w:val="en-US"/>
        </w:rPr>
        <w:t xml:space="preserve"> (dark green)</w:t>
      </w:r>
      <w:r>
        <w:rPr>
          <w:lang w:val="en-US"/>
        </w:rPr>
        <w:t xml:space="preserve">. </w:t>
      </w:r>
    </w:p>
    <w:p w14:paraId="385A3BBF" w14:textId="38E0680F" w:rsidR="00096166" w:rsidRDefault="00C920EC" w:rsidP="00883EA5">
      <w:pPr>
        <w:rPr>
          <w:lang w:val="en-US"/>
        </w:rPr>
      </w:pPr>
      <w:r>
        <w:rPr>
          <w:lang w:val="en-US"/>
        </w:rPr>
        <w:t xml:space="preserve">Although </w:t>
      </w:r>
      <w:r w:rsidR="00A2003C">
        <w:rPr>
          <w:lang w:val="en-US"/>
        </w:rPr>
        <w:t xml:space="preserve">the </w:t>
      </w:r>
      <w:r>
        <w:rPr>
          <w:lang w:val="en-US"/>
        </w:rPr>
        <w:t>results were highly variable depending on seasonal conditions, t</w:t>
      </w:r>
      <w:r w:rsidR="00D431D4">
        <w:rPr>
          <w:lang w:val="en-US"/>
        </w:rPr>
        <w:t xml:space="preserve">he trend was consistent over a 30-year period </w:t>
      </w:r>
      <w:r>
        <w:rPr>
          <w:lang w:val="en-US"/>
        </w:rPr>
        <w:t xml:space="preserve">albeit with </w:t>
      </w:r>
      <w:r w:rsidR="00D431D4">
        <w:rPr>
          <w:lang w:val="en-US"/>
        </w:rPr>
        <w:t xml:space="preserve">some </w:t>
      </w:r>
      <w:r w:rsidR="00183960">
        <w:rPr>
          <w:lang w:val="en-US"/>
        </w:rPr>
        <w:t>regional differences</w:t>
      </w:r>
      <w:r w:rsidR="009B63F9">
        <w:rPr>
          <w:lang w:val="en-US"/>
        </w:rPr>
        <w:t>.</w:t>
      </w:r>
    </w:p>
    <w:p w14:paraId="3612A7CF" w14:textId="57358582" w:rsidR="00D8590E" w:rsidRDefault="00855025" w:rsidP="00883EA5">
      <w:pPr>
        <w:rPr>
          <w:lang w:val="en-US"/>
        </w:rPr>
      </w:pPr>
      <w:r>
        <w:rPr>
          <w:lang w:val="en-US"/>
        </w:rPr>
        <w:t>D</w:t>
      </w:r>
      <w:r w:rsidR="00416C56">
        <w:rPr>
          <w:lang w:val="en-US"/>
        </w:rPr>
        <w:t xml:space="preserve">ifferent </w:t>
      </w:r>
      <w:r w:rsidR="00833C60">
        <w:rPr>
          <w:lang w:val="en-US"/>
        </w:rPr>
        <w:t xml:space="preserve">rotations were explored in the analysis, </w:t>
      </w:r>
      <w:r>
        <w:rPr>
          <w:lang w:val="en-US"/>
        </w:rPr>
        <w:t xml:space="preserve">however </w:t>
      </w:r>
      <w:r w:rsidR="009C2FFD">
        <w:rPr>
          <w:lang w:val="en-US"/>
        </w:rPr>
        <w:t>further work is required to understand the</w:t>
      </w:r>
      <w:r w:rsidR="00833C60">
        <w:rPr>
          <w:lang w:val="en-US"/>
        </w:rPr>
        <w:t xml:space="preserve"> </w:t>
      </w:r>
      <w:r w:rsidR="00416C56">
        <w:rPr>
          <w:lang w:val="en-US"/>
        </w:rPr>
        <w:t>impact</w:t>
      </w:r>
      <w:r w:rsidR="00204300">
        <w:rPr>
          <w:lang w:val="en-US"/>
        </w:rPr>
        <w:t xml:space="preserve"> of nitrogen</w:t>
      </w:r>
      <w:r>
        <w:rPr>
          <w:lang w:val="en-US"/>
        </w:rPr>
        <w:t>-</w:t>
      </w:r>
      <w:r w:rsidR="00204300">
        <w:rPr>
          <w:lang w:val="en-US"/>
        </w:rPr>
        <w:t>fixing legume crops and pastures</w:t>
      </w:r>
      <w:r w:rsidR="00416C56">
        <w:rPr>
          <w:lang w:val="en-US"/>
        </w:rPr>
        <w:t xml:space="preserve"> </w:t>
      </w:r>
      <w:r w:rsidR="009C2FFD">
        <w:rPr>
          <w:lang w:val="en-US"/>
        </w:rPr>
        <w:t xml:space="preserve">or green manures </w:t>
      </w:r>
      <w:r w:rsidR="00416C56">
        <w:rPr>
          <w:lang w:val="en-US"/>
        </w:rPr>
        <w:t xml:space="preserve">on </w:t>
      </w:r>
      <w:r w:rsidR="00833C60">
        <w:rPr>
          <w:lang w:val="en-US"/>
        </w:rPr>
        <w:t>emissions</w:t>
      </w:r>
      <w:r w:rsidR="00655CBF">
        <w:rPr>
          <w:lang w:val="en-US"/>
        </w:rPr>
        <w:t xml:space="preserve">. </w:t>
      </w:r>
      <w:r w:rsidR="000F6879">
        <w:rPr>
          <w:lang w:val="en-US"/>
        </w:rPr>
        <w:t xml:space="preserve"> </w:t>
      </w:r>
    </w:p>
    <w:p w14:paraId="4335475F" w14:textId="15406089" w:rsidR="00522E5F" w:rsidRDefault="009C2FFD" w:rsidP="00883EA5">
      <w:pPr>
        <w:rPr>
          <w:lang w:val="en-US"/>
        </w:rPr>
      </w:pPr>
      <w:r>
        <w:rPr>
          <w:lang w:val="en-US"/>
        </w:rPr>
        <w:t>However, on</w:t>
      </w:r>
      <w:r w:rsidR="000944B0">
        <w:rPr>
          <w:lang w:val="en-US"/>
        </w:rPr>
        <w:t>e</w:t>
      </w:r>
      <w:r>
        <w:rPr>
          <w:lang w:val="en-US"/>
        </w:rPr>
        <w:t xml:space="preserve"> thing is clear – t</w:t>
      </w:r>
      <w:r w:rsidR="00FF587E">
        <w:rPr>
          <w:lang w:val="en-US"/>
        </w:rPr>
        <w:t xml:space="preserve">o maintain </w:t>
      </w:r>
      <w:r w:rsidR="00E66722">
        <w:rPr>
          <w:lang w:val="en-US"/>
        </w:rPr>
        <w:t>a productive grains industry and feed the world</w:t>
      </w:r>
      <w:r w:rsidR="00B65432">
        <w:rPr>
          <w:lang w:val="en-US"/>
        </w:rPr>
        <w:t xml:space="preserve"> – </w:t>
      </w:r>
      <w:r w:rsidR="00E66722">
        <w:rPr>
          <w:lang w:val="en-US"/>
        </w:rPr>
        <w:t>it</w:t>
      </w:r>
      <w:r w:rsidR="00096166">
        <w:rPr>
          <w:lang w:val="en-US"/>
        </w:rPr>
        <w:t xml:space="preserve"> is </w:t>
      </w:r>
      <w:r w:rsidR="00B65432">
        <w:rPr>
          <w:lang w:val="en-US"/>
        </w:rPr>
        <w:t xml:space="preserve">vital </w:t>
      </w:r>
      <w:r w:rsidR="00096166">
        <w:rPr>
          <w:lang w:val="en-US"/>
        </w:rPr>
        <w:t xml:space="preserve">to achieve yield gains in </w:t>
      </w:r>
      <w:r w:rsidR="00B33D09">
        <w:rPr>
          <w:lang w:val="en-US"/>
        </w:rPr>
        <w:t xml:space="preserve">the </w:t>
      </w:r>
      <w:r w:rsidR="00096166">
        <w:rPr>
          <w:lang w:val="en-US"/>
        </w:rPr>
        <w:t>seasons where it is possible</w:t>
      </w:r>
      <w:r w:rsidR="00E66722">
        <w:rPr>
          <w:lang w:val="en-US"/>
        </w:rPr>
        <w:t>,</w:t>
      </w:r>
      <w:r w:rsidR="00096166">
        <w:rPr>
          <w:lang w:val="en-US"/>
        </w:rPr>
        <w:t xml:space="preserve"> as efficiently as possible.</w:t>
      </w:r>
    </w:p>
    <w:p w14:paraId="67EB50B5" w14:textId="7FBF95C1" w:rsidR="00A362F3" w:rsidRDefault="00B744AB">
      <w:pPr>
        <w:rPr>
          <w:lang w:val="en-US"/>
        </w:rPr>
      </w:pPr>
      <w:r>
        <w:rPr>
          <w:lang w:val="en-US"/>
        </w:rPr>
        <w:t xml:space="preserve">GRDC research code </w:t>
      </w:r>
      <w:r w:rsidR="009B1FDA">
        <w:rPr>
          <w:lang w:val="en-US"/>
        </w:rPr>
        <w:t xml:space="preserve">– </w:t>
      </w:r>
      <w:commentRangeStart w:id="19"/>
      <w:r w:rsidR="009B1FDA">
        <w:rPr>
          <w:lang w:val="en-US"/>
        </w:rPr>
        <w:t>Justin Crosby</w:t>
      </w:r>
      <w:r w:rsidR="00C420B2">
        <w:rPr>
          <w:lang w:val="en-US"/>
        </w:rPr>
        <w:t xml:space="preserve"> to supply?</w:t>
      </w:r>
      <w:commentRangeEnd w:id="19"/>
      <w:r w:rsidR="00C420B2">
        <w:rPr>
          <w:rStyle w:val="CommentReference"/>
        </w:rPr>
        <w:commentReference w:id="19"/>
      </w:r>
      <w:r w:rsidR="009B1FDA">
        <w:rPr>
          <w:lang w:val="en-US"/>
        </w:rPr>
        <w:t xml:space="preserve"> </w:t>
      </w:r>
    </w:p>
    <w:p w14:paraId="22743375" w14:textId="557CAECD" w:rsidR="00887060" w:rsidRDefault="00B744AB" w:rsidP="00887060">
      <w:pPr>
        <w:rPr>
          <w:rFonts w:ascii="Calibri" w:eastAsia="Times New Roman" w:hAnsi="Calibri" w:cs="Calibri"/>
          <w:lang w:eastAsia="en-AU"/>
        </w:rPr>
      </w:pPr>
      <w:r>
        <w:rPr>
          <w:lang w:val="en-US"/>
        </w:rPr>
        <w:t xml:space="preserve">More information: </w:t>
      </w:r>
      <w:r w:rsidR="00C15B75">
        <w:rPr>
          <w:lang w:val="en-US"/>
        </w:rPr>
        <w:t xml:space="preserve">Dr </w:t>
      </w:r>
      <w:r w:rsidR="00C15B75">
        <w:t>Maartje Sevenster</w:t>
      </w:r>
      <w:r w:rsidR="00C15B75">
        <w:rPr>
          <w:rFonts w:ascii="Calibri" w:eastAsia="Times New Roman" w:hAnsi="Calibri" w:cs="Calibri"/>
          <w:lang w:eastAsia="en-AU"/>
        </w:rPr>
        <w:t xml:space="preserve">, </w:t>
      </w:r>
      <w:r w:rsidR="006D3D83">
        <w:t>maartje.sevenster@csiro.au</w:t>
      </w:r>
      <w:r w:rsidR="00C15B75">
        <w:rPr>
          <w:rFonts w:ascii="Calibri" w:eastAsia="Times New Roman" w:hAnsi="Calibri" w:cs="Calibri"/>
          <w:lang w:eastAsia="en-AU"/>
        </w:rPr>
        <w:t xml:space="preserve">; </w:t>
      </w:r>
      <w:r w:rsidR="00887060" w:rsidRPr="00887060">
        <w:rPr>
          <w:rFonts w:ascii="Calibri" w:eastAsia="Times New Roman" w:hAnsi="Calibri" w:cs="Calibri"/>
          <w:lang w:eastAsia="en-AU"/>
        </w:rPr>
        <w:t>Lindsay Bell</w:t>
      </w:r>
      <w:r w:rsidR="00887060">
        <w:rPr>
          <w:rFonts w:ascii="Calibri" w:eastAsia="Times New Roman" w:hAnsi="Calibri" w:cs="Calibri"/>
          <w:lang w:eastAsia="en-AU"/>
        </w:rPr>
        <w:t>,</w:t>
      </w:r>
      <w:r w:rsidR="00887060" w:rsidRPr="00887060">
        <w:rPr>
          <w:rFonts w:ascii="Calibri" w:eastAsia="Times New Roman" w:hAnsi="Calibri" w:cs="Calibri"/>
          <w:lang w:eastAsia="en-AU"/>
        </w:rPr>
        <w:t xml:space="preserve"> 0409 881 988</w:t>
      </w:r>
      <w:r w:rsidR="00887060">
        <w:rPr>
          <w:rFonts w:ascii="Calibri" w:eastAsia="Times New Roman" w:hAnsi="Calibri" w:cs="Calibri"/>
          <w:lang w:eastAsia="en-AU"/>
        </w:rPr>
        <w:t xml:space="preserve">, </w:t>
      </w:r>
      <w:r w:rsidR="00887060" w:rsidRPr="00887060">
        <w:rPr>
          <w:rFonts w:ascii="Calibri" w:eastAsia="Times New Roman" w:hAnsi="Calibri" w:cs="Calibri"/>
          <w:lang w:eastAsia="en-AU"/>
        </w:rPr>
        <w:t xml:space="preserve">lindsay.bell@csiro.au </w:t>
      </w:r>
    </w:p>
    <w:p w14:paraId="7C2E45EB" w14:textId="1B0E22F0" w:rsidR="00984E3E" w:rsidRPr="00887060" w:rsidRDefault="001E2529" w:rsidP="00887060">
      <w:pPr>
        <w:rPr>
          <w:rFonts w:ascii="Calibri" w:eastAsia="Times New Roman" w:hAnsi="Calibri" w:cs="Calibri"/>
          <w:lang w:eastAsia="en-AU"/>
        </w:rPr>
      </w:pPr>
      <w:hyperlink r:id="rId9" w:history="1">
        <w:r w:rsidR="00984E3E" w:rsidRPr="001D6C6C">
          <w:rPr>
            <w:rStyle w:val="Hyperlink"/>
            <w:rFonts w:ascii="Calibri" w:eastAsia="Times New Roman" w:hAnsi="Calibri" w:cs="Calibri"/>
            <w:lang w:eastAsia="en-AU"/>
          </w:rPr>
          <w:t>https://grdc.com.au/about/our-industry/greenhouse-gas-emissions</w:t>
        </w:r>
      </w:hyperlink>
      <w:r w:rsidR="00984E3E">
        <w:rPr>
          <w:rFonts w:ascii="Calibri" w:eastAsia="Times New Roman" w:hAnsi="Calibri" w:cs="Calibri"/>
          <w:lang w:eastAsia="en-AU"/>
        </w:rPr>
        <w:t xml:space="preserve"> </w:t>
      </w:r>
    </w:p>
    <w:sectPr w:rsidR="00984E3E" w:rsidRPr="00887060" w:rsidSect="00934DD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Katherine Hollaway" w:date="2022-10-05T12:51:00Z" w:initials="KH">
    <w:p w14:paraId="21034F02" w14:textId="77777777" w:rsidR="00592FD4" w:rsidRDefault="00592FD4" w:rsidP="001854B4">
      <w:pPr>
        <w:pStyle w:val="CommentText"/>
      </w:pPr>
      <w:r>
        <w:rPr>
          <w:rStyle w:val="CommentReference"/>
        </w:rPr>
        <w:annotationRef/>
      </w:r>
      <w:r>
        <w:t>Pretty sure I asked, but just want to check this again - is the 38% fertiliser total or nitrogen fertiliser total</w:t>
      </w:r>
    </w:p>
  </w:comment>
  <w:comment w:id="18" w:author="Katherine Hollaway" w:date="2022-10-05T11:31:00Z" w:initials="KH">
    <w:p w14:paraId="5C5A0317" w14:textId="77777777" w:rsidR="00714FFF" w:rsidRDefault="00714FFF" w:rsidP="00DF639A">
      <w:pPr>
        <w:pStyle w:val="CommentText"/>
      </w:pPr>
      <w:r>
        <w:rPr>
          <w:rStyle w:val="CommentReference"/>
        </w:rPr>
        <w:annotationRef/>
      </w:r>
      <w:r>
        <w:t>Possible or practical?</w:t>
      </w:r>
    </w:p>
  </w:comment>
  <w:comment w:id="19" w:author="Katherine Hollaway" w:date="2022-10-05T12:52:00Z" w:initials="KH">
    <w:p w14:paraId="01BCA872" w14:textId="77777777" w:rsidR="00763C45" w:rsidRDefault="00C420B2" w:rsidP="00953D6B">
      <w:pPr>
        <w:pStyle w:val="CommentText"/>
      </w:pPr>
      <w:r>
        <w:rPr>
          <w:rStyle w:val="CommentReference"/>
        </w:rPr>
        <w:annotationRef/>
      </w:r>
      <w:r w:rsidR="00763C45">
        <w:t>Project code for 'Australian grains baseline and mitigation assessment’ contract code 9178337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034F02" w15:done="0"/>
  <w15:commentEx w15:paraId="5C5A0317" w15:done="0"/>
  <w15:commentEx w15:paraId="01BCA8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7FC3D" w16cex:dateUtc="2022-10-05T01:51:00Z"/>
  <w16cex:commentExtensible w16cex:durableId="26E7E98E" w16cex:dateUtc="2022-10-05T00:31:00Z"/>
  <w16cex:commentExtensible w16cex:durableId="26E7FCA0" w16cex:dateUtc="2022-10-05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034F02" w16cid:durableId="26E7FC3D"/>
  <w16cid:commentId w16cid:paraId="5C5A0317" w16cid:durableId="26E7E98E"/>
  <w16cid:commentId w16cid:paraId="01BCA872" w16cid:durableId="26E7FC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65EB"/>
    <w:multiLevelType w:val="hybridMultilevel"/>
    <w:tmpl w:val="46A23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ll, Lindsay (A&amp;F, Toowoomba)">
    <w15:presenceInfo w15:providerId="AD" w15:userId="S::bel265@csiro.au::a0bd3f58-0db1-4e97-8e05-f6421a9279ef"/>
  </w15:person>
  <w15:person w15:author="Katherine Hollaway">
    <w15:presenceInfo w15:providerId="Windows Live" w15:userId="efc19dfd7ac99c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4A"/>
    <w:rsid w:val="0001384E"/>
    <w:rsid w:val="000148B6"/>
    <w:rsid w:val="00036E01"/>
    <w:rsid w:val="00046CF7"/>
    <w:rsid w:val="0006104A"/>
    <w:rsid w:val="000666E5"/>
    <w:rsid w:val="0007236F"/>
    <w:rsid w:val="000772E9"/>
    <w:rsid w:val="000907A4"/>
    <w:rsid w:val="00091547"/>
    <w:rsid w:val="000944B0"/>
    <w:rsid w:val="00096166"/>
    <w:rsid w:val="000A5D23"/>
    <w:rsid w:val="000A66AF"/>
    <w:rsid w:val="000C7FD9"/>
    <w:rsid w:val="000D02A0"/>
    <w:rsid w:val="000D1E3A"/>
    <w:rsid w:val="000F6879"/>
    <w:rsid w:val="000F698B"/>
    <w:rsid w:val="00116D2B"/>
    <w:rsid w:val="001215F6"/>
    <w:rsid w:val="00122733"/>
    <w:rsid w:val="001263D5"/>
    <w:rsid w:val="00143670"/>
    <w:rsid w:val="00145041"/>
    <w:rsid w:val="00161BF2"/>
    <w:rsid w:val="00163C1E"/>
    <w:rsid w:val="0016600D"/>
    <w:rsid w:val="001740B1"/>
    <w:rsid w:val="00183960"/>
    <w:rsid w:val="00183A95"/>
    <w:rsid w:val="00190531"/>
    <w:rsid w:val="001A163F"/>
    <w:rsid w:val="001A2C33"/>
    <w:rsid w:val="001E2529"/>
    <w:rsid w:val="001F1FB0"/>
    <w:rsid w:val="00204300"/>
    <w:rsid w:val="00206969"/>
    <w:rsid w:val="002527D2"/>
    <w:rsid w:val="00253F3F"/>
    <w:rsid w:val="00256C07"/>
    <w:rsid w:val="0026459C"/>
    <w:rsid w:val="00265AB5"/>
    <w:rsid w:val="0027150A"/>
    <w:rsid w:val="002822D1"/>
    <w:rsid w:val="002B00F8"/>
    <w:rsid w:val="002B2EAB"/>
    <w:rsid w:val="002B44CC"/>
    <w:rsid w:val="002B5AA9"/>
    <w:rsid w:val="002C1F62"/>
    <w:rsid w:val="002E52FD"/>
    <w:rsid w:val="002F1949"/>
    <w:rsid w:val="002F3B6D"/>
    <w:rsid w:val="00302CEC"/>
    <w:rsid w:val="00330545"/>
    <w:rsid w:val="00332195"/>
    <w:rsid w:val="00336BFC"/>
    <w:rsid w:val="0034219A"/>
    <w:rsid w:val="00355E70"/>
    <w:rsid w:val="003630AA"/>
    <w:rsid w:val="00387DCF"/>
    <w:rsid w:val="003903FE"/>
    <w:rsid w:val="00391632"/>
    <w:rsid w:val="003921F9"/>
    <w:rsid w:val="003C0418"/>
    <w:rsid w:val="003E2D87"/>
    <w:rsid w:val="00415C0C"/>
    <w:rsid w:val="00416C56"/>
    <w:rsid w:val="00422514"/>
    <w:rsid w:val="004529F5"/>
    <w:rsid w:val="0048026F"/>
    <w:rsid w:val="00490C96"/>
    <w:rsid w:val="004B597B"/>
    <w:rsid w:val="004B61DA"/>
    <w:rsid w:val="004C236B"/>
    <w:rsid w:val="004E7E4B"/>
    <w:rsid w:val="004F5029"/>
    <w:rsid w:val="00502150"/>
    <w:rsid w:val="00522E5F"/>
    <w:rsid w:val="005578EF"/>
    <w:rsid w:val="00565AB7"/>
    <w:rsid w:val="0057694C"/>
    <w:rsid w:val="005818C1"/>
    <w:rsid w:val="00592FD4"/>
    <w:rsid w:val="00597EFC"/>
    <w:rsid w:val="005B05D4"/>
    <w:rsid w:val="005C4665"/>
    <w:rsid w:val="005C6D2B"/>
    <w:rsid w:val="005C7D4F"/>
    <w:rsid w:val="005D5D21"/>
    <w:rsid w:val="005D6645"/>
    <w:rsid w:val="005E2B8F"/>
    <w:rsid w:val="005F38E3"/>
    <w:rsid w:val="005F4D5F"/>
    <w:rsid w:val="006001F6"/>
    <w:rsid w:val="00610E1C"/>
    <w:rsid w:val="0061705B"/>
    <w:rsid w:val="00624E79"/>
    <w:rsid w:val="00655CBF"/>
    <w:rsid w:val="00674586"/>
    <w:rsid w:val="006C0439"/>
    <w:rsid w:val="006C1587"/>
    <w:rsid w:val="006D28E6"/>
    <w:rsid w:val="006D3D83"/>
    <w:rsid w:val="006E25AF"/>
    <w:rsid w:val="006E58B8"/>
    <w:rsid w:val="0070518B"/>
    <w:rsid w:val="007051DA"/>
    <w:rsid w:val="00706F24"/>
    <w:rsid w:val="00707078"/>
    <w:rsid w:val="00710C73"/>
    <w:rsid w:val="00714FFF"/>
    <w:rsid w:val="0075426E"/>
    <w:rsid w:val="00763C45"/>
    <w:rsid w:val="007C4CC6"/>
    <w:rsid w:val="00802494"/>
    <w:rsid w:val="00813B19"/>
    <w:rsid w:val="00833C60"/>
    <w:rsid w:val="008506C0"/>
    <w:rsid w:val="00855025"/>
    <w:rsid w:val="00856114"/>
    <w:rsid w:val="00883EA5"/>
    <w:rsid w:val="00887060"/>
    <w:rsid w:val="0089212C"/>
    <w:rsid w:val="008A5208"/>
    <w:rsid w:val="008B0595"/>
    <w:rsid w:val="008C703B"/>
    <w:rsid w:val="008D335B"/>
    <w:rsid w:val="008F54D9"/>
    <w:rsid w:val="00915E65"/>
    <w:rsid w:val="0092164A"/>
    <w:rsid w:val="00934DD5"/>
    <w:rsid w:val="0094216D"/>
    <w:rsid w:val="009515A7"/>
    <w:rsid w:val="0095517E"/>
    <w:rsid w:val="009772D8"/>
    <w:rsid w:val="00982891"/>
    <w:rsid w:val="00984E3E"/>
    <w:rsid w:val="009947D6"/>
    <w:rsid w:val="009A3ABF"/>
    <w:rsid w:val="009A5F20"/>
    <w:rsid w:val="009B1FDA"/>
    <w:rsid w:val="009B63F9"/>
    <w:rsid w:val="009C2213"/>
    <w:rsid w:val="009C2FFD"/>
    <w:rsid w:val="009D07C4"/>
    <w:rsid w:val="009D1EBB"/>
    <w:rsid w:val="009D3EE8"/>
    <w:rsid w:val="009E6F8F"/>
    <w:rsid w:val="009F1A84"/>
    <w:rsid w:val="009F226A"/>
    <w:rsid w:val="00A057E4"/>
    <w:rsid w:val="00A2003C"/>
    <w:rsid w:val="00A27D8D"/>
    <w:rsid w:val="00A362F3"/>
    <w:rsid w:val="00A472F7"/>
    <w:rsid w:val="00A62FE5"/>
    <w:rsid w:val="00A71B46"/>
    <w:rsid w:val="00A72CC1"/>
    <w:rsid w:val="00A912F8"/>
    <w:rsid w:val="00A92CEC"/>
    <w:rsid w:val="00AA4302"/>
    <w:rsid w:val="00AB1825"/>
    <w:rsid w:val="00AC1B91"/>
    <w:rsid w:val="00AC7064"/>
    <w:rsid w:val="00AD7A40"/>
    <w:rsid w:val="00AF490E"/>
    <w:rsid w:val="00B006B5"/>
    <w:rsid w:val="00B11FC7"/>
    <w:rsid w:val="00B33D09"/>
    <w:rsid w:val="00B34AB4"/>
    <w:rsid w:val="00B479A6"/>
    <w:rsid w:val="00B510A6"/>
    <w:rsid w:val="00B60BE1"/>
    <w:rsid w:val="00B65432"/>
    <w:rsid w:val="00B715E6"/>
    <w:rsid w:val="00B744AB"/>
    <w:rsid w:val="00B91B51"/>
    <w:rsid w:val="00B9232D"/>
    <w:rsid w:val="00BA21F1"/>
    <w:rsid w:val="00BA3B34"/>
    <w:rsid w:val="00BB0964"/>
    <w:rsid w:val="00BB1051"/>
    <w:rsid w:val="00BC43DD"/>
    <w:rsid w:val="00BE15B0"/>
    <w:rsid w:val="00C1215B"/>
    <w:rsid w:val="00C15B75"/>
    <w:rsid w:val="00C163FF"/>
    <w:rsid w:val="00C27121"/>
    <w:rsid w:val="00C420B2"/>
    <w:rsid w:val="00C45D82"/>
    <w:rsid w:val="00C54244"/>
    <w:rsid w:val="00C57D82"/>
    <w:rsid w:val="00C653ED"/>
    <w:rsid w:val="00C67FD0"/>
    <w:rsid w:val="00C73C48"/>
    <w:rsid w:val="00C768DB"/>
    <w:rsid w:val="00C81B90"/>
    <w:rsid w:val="00C861DD"/>
    <w:rsid w:val="00C920EC"/>
    <w:rsid w:val="00CE7730"/>
    <w:rsid w:val="00CF343F"/>
    <w:rsid w:val="00D00781"/>
    <w:rsid w:val="00D0714E"/>
    <w:rsid w:val="00D15366"/>
    <w:rsid w:val="00D431D4"/>
    <w:rsid w:val="00D51ED7"/>
    <w:rsid w:val="00D72D08"/>
    <w:rsid w:val="00D74A3B"/>
    <w:rsid w:val="00D803EF"/>
    <w:rsid w:val="00D8590E"/>
    <w:rsid w:val="00DD3168"/>
    <w:rsid w:val="00DD468F"/>
    <w:rsid w:val="00E01C07"/>
    <w:rsid w:val="00E01EA3"/>
    <w:rsid w:val="00E10119"/>
    <w:rsid w:val="00E2479E"/>
    <w:rsid w:val="00E25237"/>
    <w:rsid w:val="00E66722"/>
    <w:rsid w:val="00E83802"/>
    <w:rsid w:val="00E90DCB"/>
    <w:rsid w:val="00E96AE6"/>
    <w:rsid w:val="00EA2F24"/>
    <w:rsid w:val="00EA4252"/>
    <w:rsid w:val="00EF61CF"/>
    <w:rsid w:val="00EF7002"/>
    <w:rsid w:val="00F24BA0"/>
    <w:rsid w:val="00F27E0D"/>
    <w:rsid w:val="00F40D44"/>
    <w:rsid w:val="00F54AA8"/>
    <w:rsid w:val="00F63642"/>
    <w:rsid w:val="00F66551"/>
    <w:rsid w:val="00F66CE3"/>
    <w:rsid w:val="00F71516"/>
    <w:rsid w:val="00F72E8D"/>
    <w:rsid w:val="00F833BF"/>
    <w:rsid w:val="00F904F4"/>
    <w:rsid w:val="00F92C06"/>
    <w:rsid w:val="00FB2BC3"/>
    <w:rsid w:val="00FC06FD"/>
    <w:rsid w:val="00FD2F52"/>
    <w:rsid w:val="00FF1247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EC82"/>
  <w15:chartTrackingRefBased/>
  <w15:docId w15:val="{9F39E6C8-6537-4E39-8C4F-590C73AB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8B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1E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1E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1E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E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ED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dc.com.au/about/our-industry/greenhouse-gas-e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Hollaway</dc:creator>
  <cp:keywords/>
  <dc:description/>
  <cp:lastModifiedBy>Bell, Lindsay (A&amp;F, Toowoomba)</cp:lastModifiedBy>
  <cp:revision>2</cp:revision>
  <dcterms:created xsi:type="dcterms:W3CDTF">2022-10-25T01:14:00Z</dcterms:created>
  <dcterms:modified xsi:type="dcterms:W3CDTF">2022-10-25T01:14:00Z</dcterms:modified>
</cp:coreProperties>
</file>